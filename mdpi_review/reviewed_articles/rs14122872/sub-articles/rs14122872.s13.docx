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3C29C" w14:textId="2C0711B0" w:rsidR="00CF69ED" w:rsidRDefault="00CF69ED" w:rsidP="00CF69ED">
      <w:pPr>
        <w:jc w:val="both"/>
        <w:rPr>
          <w:rFonts w:ascii="Palatino Linotype" w:hAnsi="Palatino Linotype"/>
          <w:b/>
          <w:bCs/>
          <w:sz w:val="20"/>
          <w:szCs w:val="20"/>
          <w:lang w:val="en-US"/>
        </w:rPr>
      </w:pPr>
      <w:r w:rsidRPr="00CF69ED">
        <w:rPr>
          <w:rFonts w:ascii="Palatino Linotype" w:hAnsi="Palatino Linotype"/>
          <w:b/>
          <w:bCs/>
          <w:sz w:val="20"/>
          <w:szCs w:val="20"/>
          <w:lang w:val="en-US"/>
        </w:rPr>
        <w:t>Response to revisor 3:</w:t>
      </w:r>
    </w:p>
    <w:p w14:paraId="263E6115" w14:textId="421F3BCB" w:rsidR="00B62828" w:rsidRDefault="00B62828" w:rsidP="00CF69ED">
      <w:pPr>
        <w:jc w:val="both"/>
        <w:rPr>
          <w:rFonts w:ascii="Palatino Linotype" w:hAnsi="Palatino Linotype"/>
          <w:b/>
          <w:bCs/>
          <w:sz w:val="20"/>
          <w:szCs w:val="20"/>
          <w:lang w:val="en-US"/>
        </w:rPr>
      </w:pPr>
    </w:p>
    <w:p w14:paraId="76EBB684" w14:textId="77777777" w:rsidR="00B62828" w:rsidRPr="00B62828" w:rsidRDefault="00B62828" w:rsidP="00CF69ED">
      <w:pPr>
        <w:spacing w:before="100" w:beforeAutospacing="1" w:after="100" w:afterAutospacing="1" w:line="240" w:lineRule="auto"/>
        <w:jc w:val="both"/>
        <w:rPr>
          <w:rFonts w:ascii="Palatino Linotype" w:hAnsi="Palatino Linotype"/>
          <w:sz w:val="20"/>
          <w:szCs w:val="20"/>
          <w:lang w:val="en-US"/>
        </w:rPr>
      </w:pPr>
      <w:r w:rsidRPr="00B62828">
        <w:rPr>
          <w:rFonts w:ascii="Palatino Linotype" w:hAnsi="Palatino Linotype"/>
          <w:sz w:val="20"/>
          <w:szCs w:val="20"/>
          <w:lang w:val="en-US"/>
        </w:rPr>
        <w:t xml:space="preserve">Reviewer comments appear in blue, while responses appear in black. </w:t>
      </w:r>
    </w:p>
    <w:p w14:paraId="284D8C47" w14:textId="6F003B31" w:rsidR="00CF69ED" w:rsidRDefault="00CF69ED" w:rsidP="00CF69ED">
      <w:pPr>
        <w:spacing w:before="100" w:beforeAutospacing="1" w:after="100" w:afterAutospacing="1" w:line="240" w:lineRule="auto"/>
        <w:jc w:val="both"/>
        <w:rPr>
          <w:rFonts w:ascii="Palatino Linotype" w:eastAsia="Times New Roman" w:hAnsi="Palatino Linotype" w:cs="Arial"/>
          <w:color w:val="002060"/>
          <w:sz w:val="20"/>
          <w:szCs w:val="20"/>
          <w:lang w:val="en-US" w:eastAsia="es-ES"/>
        </w:rPr>
      </w:pPr>
      <w:r w:rsidRPr="008F0B6D">
        <w:rPr>
          <w:rFonts w:ascii="Palatino Linotype" w:eastAsia="Times New Roman" w:hAnsi="Palatino Linotype" w:cs="Arial"/>
          <w:color w:val="002060"/>
          <w:sz w:val="20"/>
          <w:szCs w:val="20"/>
          <w:lang w:val="en-US" w:eastAsia="es-ES"/>
        </w:rPr>
        <w:t>It is nice paper about attempt to delineate N fertilization maps by using NDVI, especially the attempting to provide an answer for plots that do not show agreement between NDVI classified images and grain yield classified maps. However, it is some weakness for the conclusion that the mismatch may be the result of a delay in the onset of tillering, which causes a shortening of the tillering phase. Maybe a figure showing the comparison of the NDVI seasonal evolution in unrelated plots and in the related plots can give more clear evidence.</w:t>
      </w:r>
    </w:p>
    <w:p w14:paraId="10B10C2D" w14:textId="3ACED67B" w:rsidR="00B62828" w:rsidRPr="008F0B6D" w:rsidRDefault="00B62828" w:rsidP="00B62828">
      <w:pPr>
        <w:spacing w:before="100" w:beforeAutospacing="1" w:after="100" w:afterAutospacing="1" w:line="240" w:lineRule="auto"/>
        <w:jc w:val="both"/>
        <w:rPr>
          <w:rFonts w:ascii="Palatino Linotype" w:eastAsia="Times New Roman" w:hAnsi="Palatino Linotype" w:cs="Arial"/>
          <w:color w:val="000000" w:themeColor="text1"/>
          <w:sz w:val="20"/>
          <w:szCs w:val="20"/>
          <w:lang w:val="en-US" w:eastAsia="es-ES"/>
        </w:rPr>
      </w:pPr>
      <w:r w:rsidRPr="008F0B6D">
        <w:rPr>
          <w:rFonts w:ascii="Palatino Linotype" w:eastAsia="Times New Roman" w:hAnsi="Palatino Linotype" w:cs="Arial"/>
          <w:color w:val="000000" w:themeColor="text1"/>
          <w:sz w:val="20"/>
          <w:szCs w:val="20"/>
          <w:lang w:val="en-US" w:eastAsia="es-ES"/>
        </w:rPr>
        <w:t>Thank you very much for the effort made in this thorough revision. The authors have taken into account all the suggestions made by the reviewer and have added them to the text</w:t>
      </w:r>
      <w:r>
        <w:rPr>
          <w:rFonts w:ascii="Palatino Linotype" w:eastAsia="Times New Roman" w:hAnsi="Palatino Linotype" w:cs="Arial"/>
          <w:color w:val="000000" w:themeColor="text1"/>
          <w:sz w:val="20"/>
          <w:szCs w:val="20"/>
          <w:lang w:val="en-US" w:eastAsia="es-ES"/>
        </w:rPr>
        <w:t xml:space="preserve"> As suggested the reviewer a new figure has </w:t>
      </w:r>
      <w:proofErr w:type="spellStart"/>
      <w:r>
        <w:rPr>
          <w:rFonts w:ascii="Palatino Linotype" w:eastAsia="Times New Roman" w:hAnsi="Palatino Linotype" w:cs="Arial"/>
          <w:color w:val="000000" w:themeColor="text1"/>
          <w:sz w:val="20"/>
          <w:szCs w:val="20"/>
          <w:lang w:val="en-US" w:eastAsia="es-ES"/>
        </w:rPr>
        <w:t>beedn</w:t>
      </w:r>
      <w:proofErr w:type="spellEnd"/>
      <w:r>
        <w:rPr>
          <w:rFonts w:ascii="Palatino Linotype" w:eastAsia="Times New Roman" w:hAnsi="Palatino Linotype" w:cs="Arial"/>
          <w:color w:val="000000" w:themeColor="text1"/>
          <w:sz w:val="20"/>
          <w:szCs w:val="20"/>
          <w:lang w:val="en-US" w:eastAsia="es-ES"/>
        </w:rPr>
        <w:t xml:space="preserve"> </w:t>
      </w:r>
      <w:proofErr w:type="spellStart"/>
      <w:proofErr w:type="gramStart"/>
      <w:r>
        <w:rPr>
          <w:rFonts w:ascii="Palatino Linotype" w:eastAsia="Times New Roman" w:hAnsi="Palatino Linotype" w:cs="Arial"/>
          <w:color w:val="000000" w:themeColor="text1"/>
          <w:sz w:val="20"/>
          <w:szCs w:val="20"/>
          <w:lang w:val="en-US" w:eastAsia="es-ES"/>
        </w:rPr>
        <w:t>added.</w:t>
      </w:r>
      <w:r w:rsidRPr="008F0B6D">
        <w:rPr>
          <w:rFonts w:ascii="Palatino Linotype" w:eastAsia="Times New Roman" w:hAnsi="Palatino Linotype" w:cs="Arial"/>
          <w:color w:val="000000" w:themeColor="text1"/>
          <w:sz w:val="20"/>
          <w:szCs w:val="20"/>
          <w:lang w:val="en-US" w:eastAsia="es-ES"/>
        </w:rPr>
        <w:t>We</w:t>
      </w:r>
      <w:proofErr w:type="spellEnd"/>
      <w:proofErr w:type="gramEnd"/>
      <w:r w:rsidRPr="008F0B6D">
        <w:rPr>
          <w:rFonts w:ascii="Palatino Linotype" w:eastAsia="Times New Roman" w:hAnsi="Palatino Linotype" w:cs="Arial"/>
          <w:color w:val="000000" w:themeColor="text1"/>
          <w:sz w:val="20"/>
          <w:szCs w:val="20"/>
          <w:lang w:val="en-US" w:eastAsia="es-ES"/>
        </w:rPr>
        <w:t xml:space="preserve"> believe that the text has been substantially improved by integrating the reviewer's comments. The conclusions have been rewritten </w:t>
      </w:r>
      <w:proofErr w:type="gramStart"/>
      <w:r w:rsidRPr="008F0B6D">
        <w:rPr>
          <w:rFonts w:ascii="Palatino Linotype" w:eastAsia="Times New Roman" w:hAnsi="Palatino Linotype" w:cs="Arial"/>
          <w:color w:val="000000" w:themeColor="text1"/>
          <w:sz w:val="20"/>
          <w:szCs w:val="20"/>
          <w:lang w:val="en-US" w:eastAsia="es-ES"/>
        </w:rPr>
        <w:t>in order to</w:t>
      </w:r>
      <w:proofErr w:type="gramEnd"/>
      <w:r w:rsidRPr="008F0B6D">
        <w:rPr>
          <w:rFonts w:ascii="Palatino Linotype" w:eastAsia="Times New Roman" w:hAnsi="Palatino Linotype" w:cs="Arial"/>
          <w:color w:val="000000" w:themeColor="text1"/>
          <w:sz w:val="20"/>
          <w:szCs w:val="20"/>
          <w:lang w:val="en-US" w:eastAsia="es-ES"/>
        </w:rPr>
        <w:t xml:space="preserve"> give a more precise answer to the question posed in the title.</w:t>
      </w:r>
    </w:p>
    <w:p w14:paraId="420B3CB6" w14:textId="77777777" w:rsidR="00CF69ED" w:rsidRPr="008F0B6D" w:rsidRDefault="00CF69ED" w:rsidP="00CF69ED">
      <w:pPr>
        <w:spacing w:before="100" w:beforeAutospacing="1" w:after="100" w:afterAutospacing="1" w:line="240" w:lineRule="auto"/>
        <w:jc w:val="both"/>
        <w:rPr>
          <w:rFonts w:ascii="Palatino Linotype" w:eastAsia="Times New Roman" w:hAnsi="Palatino Linotype" w:cs="Arial"/>
          <w:color w:val="002060"/>
          <w:sz w:val="20"/>
          <w:szCs w:val="20"/>
          <w:lang w:val="en-US" w:eastAsia="es-ES"/>
        </w:rPr>
      </w:pPr>
      <w:r w:rsidRPr="008F0B6D">
        <w:rPr>
          <w:rFonts w:ascii="Palatino Linotype" w:eastAsia="Times New Roman" w:hAnsi="Palatino Linotype" w:cs="Arial"/>
          <w:color w:val="002060"/>
          <w:sz w:val="20"/>
          <w:szCs w:val="20"/>
          <w:lang w:val="en-US" w:eastAsia="es-ES"/>
        </w:rPr>
        <w:t>In detail:</w:t>
      </w:r>
    </w:p>
    <w:p w14:paraId="4424DF71" w14:textId="77777777" w:rsidR="00CF69ED" w:rsidRPr="008F0B6D" w:rsidRDefault="00CF69ED" w:rsidP="00CF69ED">
      <w:pPr>
        <w:spacing w:before="100" w:beforeAutospacing="1" w:after="100" w:afterAutospacing="1" w:line="240" w:lineRule="auto"/>
        <w:jc w:val="both"/>
        <w:rPr>
          <w:rFonts w:ascii="Palatino Linotype" w:eastAsia="Times New Roman" w:hAnsi="Palatino Linotype" w:cs="Arial"/>
          <w:color w:val="002060"/>
          <w:sz w:val="20"/>
          <w:szCs w:val="20"/>
          <w:lang w:val="en-US" w:eastAsia="es-ES"/>
        </w:rPr>
      </w:pPr>
      <w:r w:rsidRPr="008F0B6D">
        <w:rPr>
          <w:rFonts w:ascii="Palatino Linotype" w:eastAsia="Times New Roman" w:hAnsi="Palatino Linotype" w:cs="Arial"/>
          <w:color w:val="002060"/>
          <w:sz w:val="20"/>
          <w:szCs w:val="20"/>
          <w:lang w:val="en-US" w:eastAsia="es-ES"/>
        </w:rPr>
        <w:t>English check should be more carefully for example:</w:t>
      </w:r>
    </w:p>
    <w:p w14:paraId="559CDD46" w14:textId="77777777" w:rsidR="00CF69ED" w:rsidRPr="008F0B6D" w:rsidRDefault="00CF69ED" w:rsidP="00CF69ED">
      <w:pPr>
        <w:spacing w:before="100" w:beforeAutospacing="1" w:after="100" w:afterAutospacing="1" w:line="240" w:lineRule="auto"/>
        <w:jc w:val="both"/>
        <w:rPr>
          <w:rFonts w:ascii="Palatino Linotype" w:eastAsia="Times New Roman" w:hAnsi="Palatino Linotype" w:cs="Arial"/>
          <w:color w:val="002060"/>
          <w:sz w:val="20"/>
          <w:szCs w:val="20"/>
          <w:lang w:val="en-US" w:eastAsia="es-ES"/>
        </w:rPr>
      </w:pPr>
      <w:r w:rsidRPr="008F0B6D">
        <w:rPr>
          <w:rFonts w:ascii="Palatino Linotype" w:eastAsia="Times New Roman" w:hAnsi="Palatino Linotype" w:cs="Arial"/>
          <w:color w:val="002060"/>
          <w:sz w:val="20"/>
          <w:szCs w:val="20"/>
          <w:lang w:val="en-US" w:eastAsia="es-ES"/>
        </w:rPr>
        <w:t>L16 a third should be one third and L18: another third should be another one-third</w:t>
      </w:r>
    </w:p>
    <w:p w14:paraId="7DE19D7E" w14:textId="77777777" w:rsidR="00CF69ED" w:rsidRPr="008F0B6D" w:rsidRDefault="00CF69ED" w:rsidP="00CF69ED">
      <w:pPr>
        <w:spacing w:before="100" w:beforeAutospacing="1" w:after="100" w:afterAutospacing="1" w:line="240" w:lineRule="auto"/>
        <w:jc w:val="both"/>
        <w:rPr>
          <w:rFonts w:ascii="Palatino Linotype" w:eastAsia="Times New Roman" w:hAnsi="Palatino Linotype" w:cs="Arial"/>
          <w:sz w:val="20"/>
          <w:szCs w:val="20"/>
          <w:lang w:val="en-US" w:eastAsia="es-ES"/>
        </w:rPr>
      </w:pPr>
      <w:r w:rsidRPr="008F0B6D">
        <w:rPr>
          <w:rFonts w:ascii="Palatino Linotype" w:eastAsia="Times New Roman" w:hAnsi="Palatino Linotype" w:cs="Arial"/>
          <w:sz w:val="20"/>
          <w:szCs w:val="20"/>
          <w:lang w:val="en-US" w:eastAsia="es-ES"/>
        </w:rPr>
        <w:t>Done</w:t>
      </w:r>
    </w:p>
    <w:p w14:paraId="5363ED86" w14:textId="77777777" w:rsidR="00CF69ED" w:rsidRPr="008F0B6D" w:rsidRDefault="00CF69ED" w:rsidP="00CF69ED">
      <w:pPr>
        <w:spacing w:before="100" w:beforeAutospacing="1" w:after="100" w:afterAutospacing="1" w:line="240" w:lineRule="auto"/>
        <w:jc w:val="both"/>
        <w:rPr>
          <w:rFonts w:ascii="Palatino Linotype" w:eastAsia="Times New Roman" w:hAnsi="Palatino Linotype" w:cs="Arial"/>
          <w:color w:val="002060"/>
          <w:sz w:val="20"/>
          <w:szCs w:val="20"/>
          <w:lang w:val="en-US" w:eastAsia="es-ES"/>
        </w:rPr>
      </w:pPr>
      <w:r w:rsidRPr="008F0B6D">
        <w:rPr>
          <w:rFonts w:ascii="Palatino Linotype" w:eastAsia="Times New Roman" w:hAnsi="Palatino Linotype" w:cs="Arial"/>
          <w:color w:val="002060"/>
          <w:sz w:val="20"/>
          <w:szCs w:val="20"/>
          <w:lang w:val="en-US" w:eastAsia="es-ES"/>
        </w:rPr>
        <w:t xml:space="preserve"> L135: ANC fertilizer dose applied was 220 and 210 kg </w:t>
      </w:r>
      <w:proofErr w:type="gramStart"/>
      <w:r w:rsidRPr="008F0B6D">
        <w:rPr>
          <w:rFonts w:ascii="Palatino Linotype" w:eastAsia="Times New Roman" w:hAnsi="Palatino Linotype" w:cs="Arial"/>
          <w:color w:val="002060"/>
          <w:sz w:val="20"/>
          <w:szCs w:val="20"/>
          <w:lang w:val="en-US" w:eastAsia="es-ES"/>
        </w:rPr>
        <w:t>ha-1</w:t>
      </w:r>
      <w:proofErr w:type="gramEnd"/>
      <w:r w:rsidRPr="008F0B6D">
        <w:rPr>
          <w:rFonts w:ascii="Palatino Linotype" w:eastAsia="Times New Roman" w:hAnsi="Palatino Linotype" w:cs="Arial"/>
          <w:color w:val="002060"/>
          <w:sz w:val="20"/>
          <w:szCs w:val="20"/>
          <w:lang w:val="en-US" w:eastAsia="es-ES"/>
        </w:rPr>
        <w:t>. These numbers are not coordinate with Table 1.</w:t>
      </w:r>
    </w:p>
    <w:p w14:paraId="3B9C062C" w14:textId="77777777" w:rsidR="00CF69ED" w:rsidRPr="008F0B6D" w:rsidRDefault="00CF69ED" w:rsidP="00CF69ED">
      <w:pPr>
        <w:spacing w:before="100" w:beforeAutospacing="1" w:after="100" w:afterAutospacing="1" w:line="240" w:lineRule="auto"/>
        <w:jc w:val="both"/>
        <w:rPr>
          <w:rFonts w:ascii="Palatino Linotype" w:eastAsia="Times New Roman" w:hAnsi="Palatino Linotype" w:cs="Arial"/>
          <w:sz w:val="20"/>
          <w:szCs w:val="20"/>
          <w:lang w:val="en-US" w:eastAsia="es-ES"/>
        </w:rPr>
      </w:pPr>
      <w:r w:rsidRPr="008F0B6D">
        <w:rPr>
          <w:rFonts w:ascii="Palatino Linotype" w:eastAsia="Times New Roman" w:hAnsi="Palatino Linotype" w:cs="Arial"/>
          <w:sz w:val="20"/>
          <w:szCs w:val="20"/>
          <w:lang w:val="en-US" w:eastAsia="es-ES"/>
        </w:rPr>
        <w:t xml:space="preserve"> It has been corrected in the document. The data in the table were incorrect. The correct data were those reflected in the text. This can be checked with the total N dosage of 169 kg/ha indicated in the text.</w:t>
      </w:r>
    </w:p>
    <w:p w14:paraId="6BA58D50" w14:textId="77777777" w:rsidR="00CF69ED" w:rsidRPr="008F0B6D" w:rsidRDefault="00CF69ED" w:rsidP="00CF69ED">
      <w:pPr>
        <w:spacing w:before="100" w:beforeAutospacing="1" w:after="100" w:afterAutospacing="1" w:line="240" w:lineRule="auto"/>
        <w:jc w:val="both"/>
        <w:rPr>
          <w:rFonts w:ascii="Palatino Linotype" w:eastAsia="Times New Roman" w:hAnsi="Palatino Linotype" w:cs="Arial"/>
          <w:color w:val="002060"/>
          <w:sz w:val="20"/>
          <w:szCs w:val="20"/>
          <w:lang w:val="en-US" w:eastAsia="es-ES"/>
        </w:rPr>
      </w:pPr>
      <w:r w:rsidRPr="008F0B6D">
        <w:rPr>
          <w:rFonts w:ascii="Palatino Linotype" w:eastAsia="Times New Roman" w:hAnsi="Palatino Linotype" w:cs="Arial"/>
          <w:color w:val="002060"/>
          <w:sz w:val="20"/>
          <w:szCs w:val="20"/>
          <w:lang w:val="en-US" w:eastAsia="es-ES"/>
        </w:rPr>
        <w:t>L173: annual rainfall</w:t>
      </w:r>
      <w:r w:rsidRPr="008F0B6D">
        <w:rPr>
          <w:rFonts w:ascii="Palatino Linotype" w:eastAsia="MS Gothic" w:hAnsi="Palatino Linotype" w:cs="MS Gothic"/>
          <w:color w:val="002060"/>
          <w:sz w:val="20"/>
          <w:szCs w:val="20"/>
          <w:lang w:eastAsia="es-ES"/>
        </w:rPr>
        <w:t xml:space="preserve">　</w:t>
      </w:r>
      <w:r w:rsidRPr="008F0B6D">
        <w:rPr>
          <w:rFonts w:ascii="Palatino Linotype" w:eastAsia="Times New Roman" w:hAnsi="Palatino Linotype" w:cs="Arial"/>
          <w:color w:val="002060"/>
          <w:sz w:val="20"/>
          <w:szCs w:val="20"/>
          <w:lang w:val="en-US" w:eastAsia="es-ES"/>
        </w:rPr>
        <w:t xml:space="preserve">should be monthly rainfall </w:t>
      </w:r>
    </w:p>
    <w:p w14:paraId="492B3344" w14:textId="77777777" w:rsidR="00CF69ED" w:rsidRPr="008F0B6D" w:rsidRDefault="00CF69ED" w:rsidP="00CF69ED">
      <w:pPr>
        <w:spacing w:before="100" w:beforeAutospacing="1" w:after="100" w:afterAutospacing="1" w:line="240" w:lineRule="auto"/>
        <w:jc w:val="both"/>
        <w:rPr>
          <w:rFonts w:ascii="Palatino Linotype" w:eastAsia="Times New Roman" w:hAnsi="Palatino Linotype" w:cs="Arial"/>
          <w:sz w:val="20"/>
          <w:szCs w:val="20"/>
          <w:lang w:val="en-US" w:eastAsia="es-ES"/>
        </w:rPr>
      </w:pPr>
      <w:r w:rsidRPr="008F0B6D">
        <w:rPr>
          <w:rFonts w:ascii="Palatino Linotype" w:eastAsia="Times New Roman" w:hAnsi="Palatino Linotype" w:cs="Arial"/>
          <w:sz w:val="20"/>
          <w:szCs w:val="20"/>
          <w:lang w:val="en-US" w:eastAsia="es-ES"/>
        </w:rPr>
        <w:t>Done, thank you</w:t>
      </w:r>
    </w:p>
    <w:p w14:paraId="195AA5A0" w14:textId="77777777" w:rsidR="00CF69ED" w:rsidRPr="008F0B6D" w:rsidRDefault="00CF69ED" w:rsidP="00CF69ED">
      <w:pPr>
        <w:spacing w:before="100" w:beforeAutospacing="1" w:after="100" w:afterAutospacing="1" w:line="240" w:lineRule="auto"/>
        <w:jc w:val="both"/>
        <w:rPr>
          <w:rFonts w:ascii="Palatino Linotype" w:eastAsia="Times New Roman" w:hAnsi="Palatino Linotype" w:cs="Arial"/>
          <w:color w:val="002060"/>
          <w:sz w:val="20"/>
          <w:szCs w:val="20"/>
          <w:lang w:val="en-US" w:eastAsia="es-ES"/>
        </w:rPr>
      </w:pPr>
      <w:r w:rsidRPr="008F0B6D">
        <w:rPr>
          <w:rFonts w:ascii="Palatino Linotype" w:eastAsia="Times New Roman" w:hAnsi="Palatino Linotype" w:cs="Arial"/>
          <w:color w:val="002060"/>
          <w:sz w:val="20"/>
          <w:szCs w:val="20"/>
          <w:lang w:val="en-US" w:eastAsia="es-ES"/>
        </w:rPr>
        <w:t>L237: change “</w:t>
      </w:r>
      <w:proofErr w:type="spellStart"/>
      <w:r w:rsidRPr="008F0B6D">
        <w:rPr>
          <w:rFonts w:ascii="Palatino Linotype" w:eastAsia="Times New Roman" w:hAnsi="Palatino Linotype" w:cs="Arial"/>
          <w:color w:val="002060"/>
          <w:sz w:val="20"/>
          <w:szCs w:val="20"/>
          <w:lang w:val="en-US" w:eastAsia="es-ES"/>
        </w:rPr>
        <w:t>Geoeuskadi</w:t>
      </w:r>
      <w:proofErr w:type="spellEnd"/>
      <w:r w:rsidRPr="008F0B6D">
        <w:rPr>
          <w:rFonts w:ascii="Palatino Linotype" w:eastAsia="Times New Roman" w:hAnsi="Palatino Linotype" w:cs="Arial"/>
          <w:color w:val="002060"/>
          <w:sz w:val="20"/>
          <w:szCs w:val="20"/>
          <w:lang w:val="en-US" w:eastAsia="es-ES"/>
        </w:rPr>
        <w:t xml:space="preserve"> a repository for spatial data for the Basque Country” to </w:t>
      </w:r>
      <w:bookmarkStart w:id="0" w:name="_Hlk104287300"/>
      <w:r w:rsidRPr="008F0B6D">
        <w:rPr>
          <w:rFonts w:ascii="Palatino Linotype" w:eastAsia="Times New Roman" w:hAnsi="Palatino Linotype" w:cs="Arial"/>
          <w:color w:val="002060"/>
          <w:sz w:val="20"/>
          <w:szCs w:val="20"/>
          <w:lang w:val="en-US" w:eastAsia="es-ES"/>
        </w:rPr>
        <w:t>geomorphological variables: Elevation, soil type and orthophoto</w:t>
      </w:r>
      <w:bookmarkEnd w:id="0"/>
    </w:p>
    <w:p w14:paraId="4590B082" w14:textId="77777777" w:rsidR="00CF69ED" w:rsidRPr="008F0B6D" w:rsidRDefault="00CF69ED" w:rsidP="00CF69ED">
      <w:pPr>
        <w:spacing w:before="100" w:beforeAutospacing="1" w:after="100" w:afterAutospacing="1" w:line="240" w:lineRule="auto"/>
        <w:jc w:val="both"/>
        <w:rPr>
          <w:rFonts w:ascii="Palatino Linotype" w:eastAsia="Times New Roman" w:hAnsi="Palatino Linotype" w:cs="Arial"/>
          <w:sz w:val="20"/>
          <w:szCs w:val="20"/>
          <w:lang w:val="en-US" w:eastAsia="es-ES"/>
        </w:rPr>
      </w:pPr>
      <w:r w:rsidRPr="008F0B6D">
        <w:rPr>
          <w:rFonts w:ascii="Palatino Linotype" w:eastAsia="Times New Roman" w:hAnsi="Palatino Linotype" w:cs="Arial"/>
          <w:sz w:val="20"/>
          <w:szCs w:val="20"/>
          <w:lang w:val="en-US" w:eastAsia="es-ES"/>
        </w:rPr>
        <w:t xml:space="preserve"> Change done</w:t>
      </w:r>
    </w:p>
    <w:p w14:paraId="5AD04CB5" w14:textId="77777777" w:rsidR="00CF69ED" w:rsidRPr="008F0B6D" w:rsidRDefault="00CF69ED" w:rsidP="00CF69ED">
      <w:pPr>
        <w:spacing w:before="100" w:beforeAutospacing="1" w:after="100" w:afterAutospacing="1" w:line="240" w:lineRule="auto"/>
        <w:jc w:val="both"/>
        <w:rPr>
          <w:rFonts w:ascii="Palatino Linotype" w:eastAsia="Times New Roman" w:hAnsi="Palatino Linotype" w:cs="Arial"/>
          <w:color w:val="002060"/>
          <w:sz w:val="20"/>
          <w:szCs w:val="20"/>
          <w:lang w:val="en-US" w:eastAsia="es-ES"/>
        </w:rPr>
      </w:pPr>
      <w:r w:rsidRPr="008F0B6D">
        <w:rPr>
          <w:rFonts w:ascii="Palatino Linotype" w:eastAsia="Times New Roman" w:hAnsi="Palatino Linotype" w:cs="Arial"/>
          <w:color w:val="002060"/>
          <w:sz w:val="20"/>
          <w:szCs w:val="20"/>
          <w:lang w:val="en-US" w:eastAsia="es-ES"/>
        </w:rPr>
        <w:t>L264-266: Sentences are not well. Maybe it can be changed as “</w:t>
      </w:r>
      <w:bookmarkStart w:id="1" w:name="_Hlk104287651"/>
      <w:r w:rsidRPr="008F0B6D">
        <w:rPr>
          <w:rFonts w:ascii="Palatino Linotype" w:eastAsia="Times New Roman" w:hAnsi="Palatino Linotype" w:cs="Arial"/>
          <w:color w:val="002060"/>
          <w:sz w:val="20"/>
          <w:szCs w:val="20"/>
          <w:lang w:val="en-US" w:eastAsia="es-ES"/>
        </w:rPr>
        <w:t>The degree of similarity between maps is quantified using KI, as it is considered a more reliable measure of agreement than simple percent agreement, since KI takes into account the likelihood of agreement occurring by chance.”</w:t>
      </w:r>
    </w:p>
    <w:p w14:paraId="041BA1A9" w14:textId="77777777" w:rsidR="00CF69ED" w:rsidRPr="008F0B6D" w:rsidRDefault="00CF69ED" w:rsidP="00CF69ED">
      <w:pPr>
        <w:spacing w:before="100" w:beforeAutospacing="1" w:after="100" w:afterAutospacing="1" w:line="240" w:lineRule="auto"/>
        <w:jc w:val="both"/>
        <w:rPr>
          <w:rFonts w:ascii="Palatino Linotype" w:eastAsia="Times New Roman" w:hAnsi="Palatino Linotype" w:cs="Arial"/>
          <w:sz w:val="20"/>
          <w:szCs w:val="20"/>
          <w:lang w:val="en-US" w:eastAsia="es-ES"/>
        </w:rPr>
      </w:pPr>
      <w:r w:rsidRPr="008F0B6D">
        <w:rPr>
          <w:rFonts w:ascii="Palatino Linotype" w:eastAsia="Times New Roman" w:hAnsi="Palatino Linotype" w:cs="Arial"/>
          <w:sz w:val="20"/>
          <w:szCs w:val="20"/>
          <w:lang w:val="en-US" w:eastAsia="es-ES"/>
        </w:rPr>
        <w:t>The sentence proposed by the reviewer is much better understood than the original sentence. Therefore, the original has been replaced.</w:t>
      </w:r>
    </w:p>
    <w:bookmarkEnd w:id="1"/>
    <w:p w14:paraId="33158512" w14:textId="77777777" w:rsidR="00CF69ED" w:rsidRPr="008F0B6D" w:rsidRDefault="00CF69ED" w:rsidP="00CF69ED">
      <w:pPr>
        <w:spacing w:before="100" w:beforeAutospacing="1" w:after="100" w:afterAutospacing="1" w:line="240" w:lineRule="auto"/>
        <w:jc w:val="both"/>
        <w:rPr>
          <w:rFonts w:ascii="Palatino Linotype" w:eastAsia="Times New Roman" w:hAnsi="Palatino Linotype" w:cs="Arial"/>
          <w:color w:val="002060"/>
          <w:sz w:val="20"/>
          <w:szCs w:val="20"/>
          <w:lang w:val="en-US" w:eastAsia="es-ES"/>
        </w:rPr>
      </w:pPr>
      <w:r w:rsidRPr="008F0B6D">
        <w:rPr>
          <w:rFonts w:ascii="Palatino Linotype" w:eastAsia="Times New Roman" w:hAnsi="Palatino Linotype" w:cs="Arial"/>
          <w:color w:val="002060"/>
          <w:sz w:val="20"/>
          <w:szCs w:val="20"/>
          <w:lang w:val="en-US" w:eastAsia="es-ES"/>
        </w:rPr>
        <w:lastRenderedPageBreak/>
        <w:t>L384-404: Suggestion: give a figure to show the seasonal evolution of NDVI of unrelated plots and the related plots as Figure 5.</w:t>
      </w:r>
    </w:p>
    <w:p w14:paraId="5B9ED19D" w14:textId="77777777" w:rsidR="00CF69ED" w:rsidRPr="008F0B6D" w:rsidRDefault="00CF69ED" w:rsidP="00CF69ED">
      <w:pPr>
        <w:spacing w:before="100" w:beforeAutospacing="1" w:after="100" w:afterAutospacing="1" w:line="240" w:lineRule="auto"/>
        <w:jc w:val="both"/>
        <w:rPr>
          <w:rFonts w:ascii="Palatino Linotype" w:eastAsia="Times New Roman" w:hAnsi="Palatino Linotype" w:cs="Arial"/>
          <w:sz w:val="20"/>
          <w:szCs w:val="20"/>
          <w:lang w:val="en-US" w:eastAsia="es-ES"/>
        </w:rPr>
      </w:pPr>
      <w:r w:rsidRPr="008F0B6D">
        <w:rPr>
          <w:rFonts w:ascii="Palatino Linotype" w:eastAsia="Times New Roman" w:hAnsi="Palatino Linotype" w:cs="Arial"/>
          <w:sz w:val="20"/>
          <w:szCs w:val="20"/>
          <w:lang w:val="en-US" w:eastAsia="es-ES"/>
        </w:rPr>
        <w:t xml:space="preserve">An excellent contribution proposed by the reviewer. The figure printed below has been added in the document together with an explicative text. In the manuscript we had quantified the differences between the groups using an ANOVA. This allows us to see that there were significant differences between the groups, but it did not allow us to see how each group of plots behaved. But with the figure added in the paper it can be seen how each plot behaved differently. </w:t>
      </w:r>
    </w:p>
    <w:p w14:paraId="76DC5836" w14:textId="77777777" w:rsidR="00CF69ED" w:rsidRPr="008F0B6D" w:rsidRDefault="00CF69ED" w:rsidP="00CF69ED">
      <w:pPr>
        <w:spacing w:before="100" w:beforeAutospacing="1" w:after="100" w:afterAutospacing="1" w:line="240" w:lineRule="auto"/>
        <w:jc w:val="both"/>
        <w:rPr>
          <w:rFonts w:ascii="Palatino Linotype" w:eastAsia="Times New Roman" w:hAnsi="Palatino Linotype" w:cs="Arial"/>
          <w:sz w:val="20"/>
          <w:szCs w:val="20"/>
          <w:lang w:val="en-US" w:eastAsia="es-ES"/>
        </w:rPr>
      </w:pPr>
      <w:ins w:id="2" w:author="Asier Uribeetxebarria Alonso de Armiño" w:date="2022-05-26T09:56:00Z">
        <w:r w:rsidRPr="008F0B6D">
          <w:rPr>
            <w:rFonts w:ascii="Palatino Linotype" w:eastAsia="Times New Roman" w:hAnsi="Palatino Linotype"/>
            <w:noProof/>
            <w:sz w:val="20"/>
            <w:szCs w:val="20"/>
            <w:lang w:eastAsia="es-ES"/>
          </w:rPr>
          <w:drawing>
            <wp:inline distT="0" distB="0" distL="0" distR="0" wp14:anchorId="3A6126A9" wp14:editId="3C14FD08">
              <wp:extent cx="4888346" cy="3369139"/>
              <wp:effectExtent l="0" t="0" r="7620" b="3175"/>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88346" cy="3369139"/>
                      </a:xfrm>
                      <a:prstGeom prst="rect">
                        <a:avLst/>
                      </a:prstGeom>
                    </pic:spPr>
                  </pic:pic>
                </a:graphicData>
              </a:graphic>
            </wp:inline>
          </w:drawing>
        </w:r>
      </w:ins>
    </w:p>
    <w:p w14:paraId="7E310A32" w14:textId="77777777" w:rsidR="00CF69ED" w:rsidRPr="008F0B6D" w:rsidRDefault="00CF69ED" w:rsidP="00CF69ED">
      <w:pPr>
        <w:jc w:val="both"/>
        <w:rPr>
          <w:rFonts w:ascii="Palatino Linotype" w:eastAsia="Times New Roman" w:hAnsi="Palatino Linotype" w:cs="Arial"/>
          <w:sz w:val="20"/>
          <w:szCs w:val="20"/>
          <w:lang w:val="en-US" w:eastAsia="es-ES"/>
        </w:rPr>
      </w:pPr>
    </w:p>
    <w:p w14:paraId="76FE38C3" w14:textId="77777777" w:rsidR="00986C0C" w:rsidRDefault="00986C0C"/>
    <w:sectPr w:rsidR="00986C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ier Uribeetxebarria Alonso de Armiño">
    <w15:presenceInfo w15:providerId="AD" w15:userId="S::auribeetxebarria@neiker.org::05d9d932-8af7-4f5c-a537-d9db91e45d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ED"/>
    <w:rsid w:val="00986C0C"/>
    <w:rsid w:val="00B62828"/>
    <w:rsid w:val="00CF69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2BFD"/>
  <w15:chartTrackingRefBased/>
  <w15:docId w15:val="{405BC535-FDE2-4130-A4B4-CBD23093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9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429</Words>
  <Characters>2361</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Uribeetxebarria Alonso de Armiño</dc:creator>
  <cp:keywords/>
  <dc:description/>
  <cp:lastModifiedBy>Asier Uribeetxebarria Alonso de Armiño</cp:lastModifiedBy>
  <cp:revision>2</cp:revision>
  <dcterms:created xsi:type="dcterms:W3CDTF">2022-06-02T08:17:00Z</dcterms:created>
  <dcterms:modified xsi:type="dcterms:W3CDTF">2022-06-02T08:21:00Z</dcterms:modified>
</cp:coreProperties>
</file>